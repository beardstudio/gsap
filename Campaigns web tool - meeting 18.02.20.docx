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3155" w14:textId="77777777" w:rsidR="00F31378" w:rsidRPr="00F31378" w:rsidRDefault="00F31378" w:rsidP="00F31378">
      <w:pPr>
        <w:jc w:val="center"/>
        <w:rPr>
          <w:rFonts w:asciiTheme="minorHAnsi" w:hAnsiTheme="minorHAnsi" w:cstheme="minorHAnsi"/>
          <w:b/>
          <w:sz w:val="28"/>
        </w:rPr>
      </w:pPr>
      <w:r w:rsidRPr="00F31378">
        <w:rPr>
          <w:rFonts w:asciiTheme="minorHAnsi" w:hAnsiTheme="minorHAnsi" w:cstheme="minorHAnsi"/>
          <w:b/>
          <w:sz w:val="28"/>
        </w:rPr>
        <w:t>Campaign hub/storytelling tool</w:t>
      </w:r>
    </w:p>
    <w:p w14:paraId="23357B53" w14:textId="77777777" w:rsidR="00F31378" w:rsidRPr="0034291B" w:rsidRDefault="00F31378" w:rsidP="00F31378">
      <w:pPr>
        <w:jc w:val="center"/>
        <w:rPr>
          <w:rFonts w:asciiTheme="minorHAnsi" w:hAnsiTheme="minorHAnsi" w:cstheme="minorHAnsi"/>
          <w:b/>
        </w:rPr>
      </w:pPr>
      <w:r w:rsidRPr="0034291B">
        <w:rPr>
          <w:rFonts w:asciiTheme="minorHAnsi" w:hAnsiTheme="minorHAnsi" w:cstheme="minorHAnsi"/>
          <w:b/>
        </w:rPr>
        <w:t xml:space="preserve">Kick-off </w:t>
      </w:r>
      <w:r>
        <w:rPr>
          <w:rFonts w:asciiTheme="minorHAnsi" w:hAnsiTheme="minorHAnsi" w:cstheme="minorHAnsi"/>
          <w:b/>
        </w:rPr>
        <w:t>meeting</w:t>
      </w:r>
      <w:r w:rsidRPr="0034291B">
        <w:rPr>
          <w:rFonts w:asciiTheme="minorHAnsi" w:hAnsiTheme="minorHAnsi" w:cstheme="minorHAnsi"/>
          <w:b/>
        </w:rPr>
        <w:t xml:space="preserve"> 18.02.20</w:t>
      </w:r>
    </w:p>
    <w:p w14:paraId="55C8D2ED" w14:textId="77777777" w:rsidR="00F31378" w:rsidRDefault="00F31378" w:rsidP="00F31378">
      <w:pPr>
        <w:jc w:val="center"/>
        <w:rPr>
          <w:rFonts w:asciiTheme="minorHAnsi" w:hAnsiTheme="minorHAnsi" w:cstheme="minorHAnsi"/>
          <w:b/>
        </w:rPr>
      </w:pPr>
    </w:p>
    <w:p w14:paraId="1450BBA5" w14:textId="77777777" w:rsidR="00F31378" w:rsidRDefault="00F31378" w:rsidP="00F3137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The need:</w:t>
      </w:r>
    </w:p>
    <w:p w14:paraId="783B71D8" w14:textId="77777777" w:rsidR="00F31378" w:rsidRDefault="00F31378" w:rsidP="00F31378">
      <w:pPr>
        <w:rPr>
          <w:rFonts w:asciiTheme="minorHAnsi" w:hAnsiTheme="minorHAnsi" w:cstheme="minorHAnsi"/>
        </w:rPr>
      </w:pPr>
      <w:r w:rsidRPr="00D24FA9">
        <w:rPr>
          <w:rFonts w:asciiTheme="minorHAnsi" w:hAnsiTheme="minorHAnsi" w:cstheme="minorHAnsi"/>
        </w:rPr>
        <w:t xml:space="preserve">It was clear during the creation of the MFF Top Story that a space for non-newsworthy content and </w:t>
      </w:r>
      <w:r>
        <w:rPr>
          <w:rFonts w:asciiTheme="minorHAnsi" w:hAnsiTheme="minorHAnsi" w:cstheme="minorHAnsi"/>
        </w:rPr>
        <w:t xml:space="preserve">a </w:t>
      </w:r>
      <w:r w:rsidRPr="00D24FA9">
        <w:rPr>
          <w:rFonts w:asciiTheme="minorHAnsi" w:hAnsiTheme="minorHAnsi" w:cstheme="minorHAnsi"/>
        </w:rPr>
        <w:t>visual appealing</w:t>
      </w:r>
      <w:r>
        <w:rPr>
          <w:rFonts w:asciiTheme="minorHAnsi" w:hAnsiTheme="minorHAnsi" w:cstheme="minorHAnsi"/>
        </w:rPr>
        <w:t xml:space="preserve"> layout is needed for putting forward our campaign´s narrative and materials under a specific visual identity. </w:t>
      </w:r>
      <w:r w:rsidRPr="00D24FA9">
        <w:rPr>
          <w:rFonts w:asciiTheme="minorHAnsi" w:hAnsiTheme="minorHAnsi" w:cstheme="minorHAnsi"/>
        </w:rPr>
        <w:t xml:space="preserve"> </w:t>
      </w:r>
    </w:p>
    <w:p w14:paraId="1B8B618F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4D2A689D" w14:textId="77777777" w:rsidR="00F31378" w:rsidRDefault="00F31378" w:rsidP="00F313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few elements to consider:</w:t>
      </w:r>
    </w:p>
    <w:p w14:paraId="6EFC3BAE" w14:textId="77777777" w:rsidR="00F31378" w:rsidRDefault="00F31378" w:rsidP="00F313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54FBB">
        <w:rPr>
          <w:rFonts w:asciiTheme="minorHAnsi" w:hAnsiTheme="minorHAnsi" w:cstheme="minorHAnsi"/>
        </w:rPr>
        <w:t>the current Top Story can be seen as a dossier, one single place where we find all the context</w:t>
      </w:r>
      <w:r>
        <w:rPr>
          <w:rFonts w:asciiTheme="minorHAnsi" w:hAnsiTheme="minorHAnsi" w:cstheme="minorHAnsi"/>
        </w:rPr>
        <w:t>, but under a news-related website</w:t>
      </w:r>
    </w:p>
    <w:p w14:paraId="5D8A6A96" w14:textId="77777777" w:rsidR="00F31378" w:rsidRDefault="00F31378" w:rsidP="00F313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should not mix the news-related information with the campaigns one. Under the current News website, the narrative from </w:t>
      </w:r>
      <w:proofErr w:type="spellStart"/>
      <w:r>
        <w:rPr>
          <w:rFonts w:asciiTheme="minorHAnsi" w:hAnsiTheme="minorHAnsi" w:cstheme="minorHAnsi"/>
        </w:rPr>
        <w:t>WebComm</w:t>
      </w:r>
      <w:proofErr w:type="spellEnd"/>
      <w:r>
        <w:rPr>
          <w:rFonts w:asciiTheme="minorHAnsi" w:hAnsiTheme="minorHAnsi" w:cstheme="minorHAnsi"/>
        </w:rPr>
        <w:t xml:space="preserve"> stories is mixed with the Press messages which do not follow the same approach, as they have a completely different target audience. </w:t>
      </w:r>
    </w:p>
    <w:p w14:paraId="2227D762" w14:textId="77777777" w:rsidR="00F31378" w:rsidRDefault="00F31378" w:rsidP="00F313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is the </w:t>
      </w:r>
      <w:r w:rsidRPr="00154FBB">
        <w:rPr>
          <w:rFonts w:asciiTheme="minorHAnsi" w:hAnsiTheme="minorHAnsi" w:cstheme="minorHAnsi"/>
        </w:rPr>
        <w:t xml:space="preserve">campaign material </w:t>
      </w:r>
      <w:r>
        <w:rPr>
          <w:rFonts w:asciiTheme="minorHAnsi" w:hAnsiTheme="minorHAnsi" w:cstheme="minorHAnsi"/>
        </w:rPr>
        <w:t xml:space="preserve">only for </w:t>
      </w:r>
      <w:r w:rsidRPr="00154FBB">
        <w:rPr>
          <w:rFonts w:asciiTheme="minorHAnsi" w:hAnsiTheme="minorHAnsi" w:cstheme="minorHAnsi"/>
        </w:rPr>
        <w:t>multipliers</w:t>
      </w:r>
      <w:r>
        <w:rPr>
          <w:rFonts w:asciiTheme="minorHAnsi" w:hAnsiTheme="minorHAnsi" w:cstheme="minorHAnsi"/>
        </w:rPr>
        <w:t xml:space="preserve">? If so, it will be included under the future  </w:t>
      </w:r>
      <w:r w:rsidRPr="007449BE">
        <w:rPr>
          <w:rFonts w:asciiTheme="minorHAnsi" w:hAnsiTheme="minorHAnsi" w:cstheme="minorHAnsi"/>
          <w:i/>
        </w:rPr>
        <w:t>together.eu</w:t>
      </w:r>
      <w:r>
        <w:rPr>
          <w:rFonts w:asciiTheme="minorHAnsi" w:hAnsiTheme="minorHAnsi" w:cstheme="minorHAnsi"/>
        </w:rPr>
        <w:t xml:space="preserve">. Do we need to include this material somewhere else? We should avoid duplication.  </w:t>
      </w:r>
    </w:p>
    <w:p w14:paraId="6D7E8ABD" w14:textId="77777777" w:rsidR="00F31378" w:rsidRPr="0044171D" w:rsidRDefault="00F31378" w:rsidP="00F313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SEO does not seem to be relevant in this case as the narrative cannot be always adapted to search queries.</w:t>
      </w:r>
    </w:p>
    <w:p w14:paraId="2A9D6115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72A2362C" w14:textId="77777777" w:rsidR="00F31378" w:rsidRPr="0034291B" w:rsidRDefault="00F31378" w:rsidP="00F3137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Which kind of product would be included under this solution?</w:t>
      </w:r>
    </w:p>
    <w:p w14:paraId="54052421" w14:textId="77777777" w:rsidR="00F31378" w:rsidRPr="00D24FA9" w:rsidRDefault="00F31378" w:rsidP="00F31378">
      <w:pPr>
        <w:rPr>
          <w:rFonts w:asciiTheme="minorHAnsi" w:hAnsiTheme="minorHAnsi" w:cstheme="minorHAnsi"/>
        </w:rPr>
      </w:pPr>
      <w:r w:rsidRPr="00D24FA9">
        <w:rPr>
          <w:rFonts w:asciiTheme="minorHAnsi" w:hAnsiTheme="minorHAnsi" w:cstheme="minorHAnsi"/>
        </w:rPr>
        <w:t xml:space="preserve">We need to make clear which type of content needs a new solution (i.e. cannot be cover under the current News website). In order to avoid new satellite websites and ensure consistency, it is important to frame/limit the type of information to be </w:t>
      </w:r>
      <w:r>
        <w:rPr>
          <w:rFonts w:asciiTheme="minorHAnsi" w:hAnsiTheme="minorHAnsi" w:cstheme="minorHAnsi"/>
        </w:rPr>
        <w:t>consider</w:t>
      </w:r>
      <w:r w:rsidRPr="00D24FA9">
        <w:rPr>
          <w:rFonts w:asciiTheme="minorHAnsi" w:hAnsiTheme="minorHAnsi" w:cstheme="minorHAnsi"/>
        </w:rPr>
        <w:t xml:space="preserve">. </w:t>
      </w:r>
    </w:p>
    <w:p w14:paraId="6447E06D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347998A7" w14:textId="77777777" w:rsidR="00F31378" w:rsidRPr="00D24FA9" w:rsidRDefault="00F31378" w:rsidP="00F31378">
      <w:pPr>
        <w:rPr>
          <w:rFonts w:asciiTheme="minorHAnsi" w:hAnsiTheme="minorHAnsi" w:cstheme="minorHAnsi"/>
        </w:rPr>
      </w:pPr>
      <w:r w:rsidRPr="00D24FA9">
        <w:rPr>
          <w:rFonts w:asciiTheme="minorHAnsi" w:hAnsiTheme="minorHAnsi" w:cstheme="minorHAnsi"/>
        </w:rPr>
        <w:t>Different candidates were discussed:</w:t>
      </w:r>
    </w:p>
    <w:p w14:paraId="37E21D74" w14:textId="77777777" w:rsidR="00F31378" w:rsidRPr="0034291B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MFF </w:t>
      </w:r>
    </w:p>
    <w:p w14:paraId="7890BC5C" w14:textId="77777777" w:rsidR="00F31378" w:rsidRPr="0034291B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291B">
        <w:rPr>
          <w:rFonts w:asciiTheme="minorHAnsi" w:hAnsiTheme="minorHAnsi" w:cstheme="minorHAnsi"/>
        </w:rPr>
        <w:t xml:space="preserve">Schuman Declaration </w:t>
      </w:r>
    </w:p>
    <w:p w14:paraId="639711BA" w14:textId="77777777" w:rsidR="00F31378" w:rsidRPr="0034291B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291B">
        <w:rPr>
          <w:rFonts w:asciiTheme="minorHAnsi" w:hAnsiTheme="minorHAnsi" w:cstheme="minorHAnsi"/>
        </w:rPr>
        <w:t>Green New Deal</w:t>
      </w:r>
    </w:p>
    <w:p w14:paraId="358FF399" w14:textId="7777777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291B">
        <w:rPr>
          <w:rFonts w:asciiTheme="minorHAnsi" w:hAnsiTheme="minorHAnsi" w:cstheme="minorHAnsi"/>
        </w:rPr>
        <w:t>Conference on the future of Europe</w:t>
      </w:r>
    </w:p>
    <w:p w14:paraId="6E81050D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66ABC712" w14:textId="526A7A2E" w:rsidR="00F31378" w:rsidRPr="00D24FA9" w:rsidRDefault="00F31378" w:rsidP="00F31378">
      <w:pPr>
        <w:rPr>
          <w:rFonts w:asciiTheme="minorHAnsi" w:hAnsiTheme="minorHAnsi" w:cstheme="minorHAnsi"/>
        </w:rPr>
      </w:pPr>
      <w:r w:rsidRPr="00D24FA9">
        <w:rPr>
          <w:rFonts w:asciiTheme="minorHAnsi" w:hAnsiTheme="minorHAnsi" w:cstheme="minorHAnsi"/>
        </w:rPr>
        <w:t xml:space="preserve">The WG believes that this solution should cover </w:t>
      </w:r>
      <w:r w:rsidRPr="007449BE">
        <w:rPr>
          <w:rFonts w:asciiTheme="minorHAnsi" w:hAnsiTheme="minorHAnsi" w:cstheme="minorHAnsi"/>
        </w:rPr>
        <w:t>campaigns</w:t>
      </w:r>
      <w:r w:rsidRPr="00D24FA9">
        <w:rPr>
          <w:rFonts w:asciiTheme="minorHAnsi" w:hAnsiTheme="minorHAnsi" w:cstheme="minorHAnsi"/>
        </w:rPr>
        <w:t xml:space="preserve">, not events. </w:t>
      </w:r>
      <w:r w:rsidR="00FA1F60">
        <w:rPr>
          <w:rFonts w:asciiTheme="minorHAnsi" w:hAnsiTheme="minorHAnsi" w:cstheme="minorHAnsi"/>
        </w:rPr>
        <w:t xml:space="preserve">Although, </w:t>
      </w:r>
      <w:r w:rsidR="00FA1F60" w:rsidRPr="00FA1F60">
        <w:rPr>
          <w:rFonts w:asciiTheme="minorHAnsi" w:hAnsiTheme="minorHAnsi" w:cstheme="minorHAnsi"/>
        </w:rPr>
        <w:t>there could very well be a campaign t</w:t>
      </w:r>
      <w:r w:rsidR="00FA1F60">
        <w:rPr>
          <w:rFonts w:asciiTheme="minorHAnsi" w:hAnsiTheme="minorHAnsi" w:cstheme="minorHAnsi"/>
        </w:rPr>
        <w:t xml:space="preserve">o promote an “event” (e.g. EYE), the </w:t>
      </w:r>
      <w:r w:rsidR="00FA1F60" w:rsidRPr="00FA1F60">
        <w:rPr>
          <w:rFonts w:asciiTheme="minorHAnsi" w:hAnsiTheme="minorHAnsi" w:cstheme="minorHAnsi"/>
        </w:rPr>
        <w:t xml:space="preserve">message </w:t>
      </w:r>
      <w:r w:rsidR="00FA1F60">
        <w:rPr>
          <w:rFonts w:asciiTheme="minorHAnsi" w:hAnsiTheme="minorHAnsi" w:cstheme="minorHAnsi"/>
        </w:rPr>
        <w:t>won´t be</w:t>
      </w:r>
      <w:r w:rsidR="00FA1F60" w:rsidRPr="00FA1F60">
        <w:rPr>
          <w:rFonts w:asciiTheme="minorHAnsi" w:hAnsiTheme="minorHAnsi" w:cstheme="minorHAnsi"/>
        </w:rPr>
        <w:t xml:space="preserve"> punctual (celebration, commemoratio</w:t>
      </w:r>
      <w:r w:rsidR="00FA1F60">
        <w:rPr>
          <w:rFonts w:asciiTheme="minorHAnsi" w:hAnsiTheme="minorHAnsi" w:cstheme="minorHAnsi"/>
        </w:rPr>
        <w:t xml:space="preserve">n such the Schuman Declaration) but </w:t>
      </w:r>
      <w:r w:rsidR="00FA1F60" w:rsidRPr="00FA1F60">
        <w:rPr>
          <w:rFonts w:asciiTheme="minorHAnsi" w:hAnsiTheme="minorHAnsi" w:cstheme="minorHAnsi"/>
        </w:rPr>
        <w:t>sustaine</w:t>
      </w:r>
      <w:r w:rsidR="00FA1F60">
        <w:rPr>
          <w:rFonts w:asciiTheme="minorHAnsi" w:hAnsiTheme="minorHAnsi" w:cstheme="minorHAnsi"/>
        </w:rPr>
        <w:t xml:space="preserve">d over time. Thus, we see </w:t>
      </w:r>
      <w:r w:rsidRPr="00D24FA9">
        <w:rPr>
          <w:rFonts w:asciiTheme="minorHAnsi" w:hAnsiTheme="minorHAnsi" w:cstheme="minorHAnsi"/>
        </w:rPr>
        <w:t>the Green New Deal and the Conference</w:t>
      </w:r>
      <w:r>
        <w:rPr>
          <w:rFonts w:asciiTheme="minorHAnsi" w:hAnsiTheme="minorHAnsi" w:cstheme="minorHAnsi"/>
        </w:rPr>
        <w:t xml:space="preserve"> on the Future of Europe </w:t>
      </w:r>
      <w:r w:rsidR="00FA1F60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 xml:space="preserve"> </w:t>
      </w:r>
      <w:r w:rsidRPr="00D24FA9">
        <w:rPr>
          <w:rFonts w:asciiTheme="minorHAnsi" w:hAnsiTheme="minorHAnsi" w:cstheme="minorHAnsi"/>
        </w:rPr>
        <w:t>good candidate</w:t>
      </w:r>
      <w:r>
        <w:rPr>
          <w:rFonts w:asciiTheme="minorHAnsi" w:hAnsiTheme="minorHAnsi" w:cstheme="minorHAnsi"/>
        </w:rPr>
        <w:t>s for this approach</w:t>
      </w:r>
      <w:r w:rsidRPr="00D24FA9">
        <w:rPr>
          <w:rFonts w:asciiTheme="minorHAnsi" w:hAnsiTheme="minorHAnsi" w:cstheme="minorHAnsi"/>
        </w:rPr>
        <w:t>, whereas</w:t>
      </w:r>
      <w:r w:rsidR="00FA1F60">
        <w:rPr>
          <w:rFonts w:asciiTheme="minorHAnsi" w:hAnsiTheme="minorHAnsi" w:cstheme="minorHAnsi"/>
        </w:rPr>
        <w:t xml:space="preserve"> the Schuman Declaration does seem to fit</w:t>
      </w:r>
      <w:r w:rsidRPr="00D24FA9">
        <w:rPr>
          <w:rFonts w:asciiTheme="minorHAnsi" w:hAnsiTheme="minorHAnsi" w:cstheme="minorHAnsi"/>
        </w:rPr>
        <w:t xml:space="preserve">. </w:t>
      </w:r>
    </w:p>
    <w:p w14:paraId="6700E769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28BA9A3C" w14:textId="77777777" w:rsidR="00F31378" w:rsidRPr="00D24FA9" w:rsidRDefault="00F31378" w:rsidP="00F31378">
      <w:pPr>
        <w:rPr>
          <w:rFonts w:asciiTheme="minorHAnsi" w:hAnsiTheme="minorHAnsi" w:cstheme="minorHAnsi"/>
        </w:rPr>
      </w:pPr>
      <w:r w:rsidRPr="00D24FA9">
        <w:rPr>
          <w:rFonts w:asciiTheme="minorHAnsi" w:hAnsiTheme="minorHAnsi" w:cstheme="minorHAnsi"/>
        </w:rPr>
        <w:t xml:space="preserve">The new solution should be used for </w:t>
      </w:r>
      <w:r w:rsidRPr="007449BE">
        <w:rPr>
          <w:rFonts w:asciiTheme="minorHAnsi" w:hAnsiTheme="minorHAnsi" w:cstheme="minorHAnsi"/>
          <w:b/>
        </w:rPr>
        <w:t>campaigns only</w:t>
      </w:r>
      <w:r w:rsidRPr="00D24FA9">
        <w:rPr>
          <w:rFonts w:asciiTheme="minorHAnsi" w:hAnsiTheme="minorHAnsi" w:cstheme="minorHAnsi"/>
        </w:rPr>
        <w:t>. Some characteristics to consider:</w:t>
      </w:r>
    </w:p>
    <w:p w14:paraId="19BBC9A3" w14:textId="59DE0E8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Long timeframe </w:t>
      </w:r>
    </w:p>
    <w:p w14:paraId="543343E3" w14:textId="6E996BE3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sense of evolution</w:t>
      </w:r>
      <w:ins w:id="0" w:author="Microsoft Office User" w:date="2020-02-26T11:19:00Z">
        <w:r w:rsidR="007E2867">
          <w:rPr>
            <w:rFonts w:asciiTheme="minorHAnsi" w:hAnsiTheme="minorHAnsi" w:cstheme="minorHAnsi"/>
          </w:rPr>
          <w:t xml:space="preserve"> (timeline)</w:t>
        </w:r>
      </w:ins>
    </w:p>
    <w:p w14:paraId="4DC034DB" w14:textId="7777777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have its</w:t>
      </w:r>
      <w:r w:rsidRPr="0034291B">
        <w:rPr>
          <w:rFonts w:asciiTheme="minorHAnsi" w:hAnsiTheme="minorHAnsi" w:cstheme="minorHAnsi"/>
        </w:rPr>
        <w:t xml:space="preserve"> own visual identity</w:t>
      </w:r>
      <w:r>
        <w:rPr>
          <w:rFonts w:asciiTheme="minorHAnsi" w:hAnsiTheme="minorHAnsi" w:cstheme="minorHAnsi"/>
        </w:rPr>
        <w:t xml:space="preserve"> and narrative</w:t>
      </w:r>
    </w:p>
    <w:p w14:paraId="61B883C8" w14:textId="7777777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34291B">
        <w:rPr>
          <w:rFonts w:asciiTheme="minorHAnsi" w:hAnsiTheme="minorHAnsi" w:cstheme="minorHAnsi"/>
        </w:rPr>
        <w:t>ifferent materials</w:t>
      </w:r>
      <w:r>
        <w:rPr>
          <w:rFonts w:asciiTheme="minorHAnsi" w:hAnsiTheme="minorHAnsi" w:cstheme="minorHAnsi"/>
        </w:rPr>
        <w:t xml:space="preserve"> are offered</w:t>
      </w:r>
      <w:r w:rsidRPr="0034291B">
        <w:rPr>
          <w:rFonts w:asciiTheme="minorHAnsi" w:hAnsiTheme="minorHAnsi" w:cstheme="minorHAnsi"/>
        </w:rPr>
        <w:t xml:space="preserve"> </w:t>
      </w:r>
    </w:p>
    <w:p w14:paraId="7EA481C5" w14:textId="7777777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Many actors involved, since the content comes from </w:t>
      </w:r>
      <w:r w:rsidRPr="0034291B">
        <w:rPr>
          <w:rFonts w:asciiTheme="minorHAnsi" w:hAnsiTheme="minorHAnsi" w:cstheme="minorHAnsi"/>
        </w:rPr>
        <w:t>different sources:</w:t>
      </w:r>
      <w:r>
        <w:rPr>
          <w:rFonts w:asciiTheme="minorHAnsi" w:hAnsiTheme="minorHAnsi" w:cstheme="minorHAnsi"/>
        </w:rPr>
        <w:t xml:space="preserve"> C&amp;D, </w:t>
      </w:r>
      <w:proofErr w:type="spellStart"/>
      <w:r>
        <w:rPr>
          <w:rFonts w:asciiTheme="minorHAnsi" w:hAnsiTheme="minorHAnsi" w:cstheme="minorHAnsi"/>
        </w:rPr>
        <w:t>WebComm</w:t>
      </w:r>
      <w:proofErr w:type="spellEnd"/>
      <w:r>
        <w:rPr>
          <w:rFonts w:asciiTheme="minorHAnsi" w:hAnsiTheme="minorHAnsi" w:cstheme="minorHAnsi"/>
        </w:rPr>
        <w:t xml:space="preserve">, </w:t>
      </w:r>
      <w:r w:rsidRPr="0034291B">
        <w:rPr>
          <w:rFonts w:asciiTheme="minorHAnsi" w:hAnsiTheme="minorHAnsi" w:cstheme="minorHAnsi"/>
        </w:rPr>
        <w:t>other institutions</w:t>
      </w:r>
    </w:p>
    <w:p w14:paraId="081354E9" w14:textId="07237FAE" w:rsidR="00F31378" w:rsidRPr="0034291B" w:rsidRDefault="00F31378" w:rsidP="00710E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strong coordinator role is needed</w:t>
      </w:r>
      <w:r w:rsidR="00710E25">
        <w:rPr>
          <w:rFonts w:asciiTheme="minorHAnsi" w:hAnsiTheme="minorHAnsi" w:cstheme="minorHAnsi"/>
        </w:rPr>
        <w:t xml:space="preserve">, in order to manage </w:t>
      </w:r>
      <w:r w:rsidR="00710E25" w:rsidRPr="00710E25">
        <w:rPr>
          <w:rFonts w:asciiTheme="minorHAnsi" w:hAnsiTheme="minorHAnsi" w:cstheme="minorHAnsi"/>
        </w:rPr>
        <w:t>both editorial</w:t>
      </w:r>
      <w:r w:rsidR="00710E25">
        <w:rPr>
          <w:rFonts w:asciiTheme="minorHAnsi" w:hAnsiTheme="minorHAnsi" w:cstheme="minorHAnsi"/>
        </w:rPr>
        <w:t xml:space="preserve"> (narrative, messages) and creative direction, also in terms of validation.</w:t>
      </w:r>
    </w:p>
    <w:p w14:paraId="68AD2950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5616C484" w14:textId="77777777" w:rsidR="00F31378" w:rsidRDefault="00F31378" w:rsidP="00F3137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The solution:</w:t>
      </w:r>
    </w:p>
    <w:p w14:paraId="427DEFB8" w14:textId="77777777" w:rsidR="00F31378" w:rsidRPr="007449BE" w:rsidRDefault="00F31378" w:rsidP="00F31378">
      <w:pPr>
        <w:rPr>
          <w:rFonts w:asciiTheme="minorHAnsi" w:hAnsiTheme="minorHAnsi" w:cstheme="minorHAnsi"/>
        </w:rPr>
      </w:pPr>
      <w:r w:rsidRPr="007449BE">
        <w:rPr>
          <w:rFonts w:asciiTheme="minorHAnsi" w:hAnsiTheme="minorHAnsi" w:cstheme="minorHAnsi"/>
        </w:rPr>
        <w:t>Diff</w:t>
      </w:r>
      <w:r>
        <w:rPr>
          <w:rFonts w:asciiTheme="minorHAnsi" w:hAnsiTheme="minorHAnsi" w:cstheme="minorHAnsi"/>
        </w:rPr>
        <w:t>erent approaches were discussed: fr</w:t>
      </w:r>
      <w:r w:rsidRPr="007449BE">
        <w:rPr>
          <w:rFonts w:asciiTheme="minorHAnsi" w:hAnsiTheme="minorHAnsi" w:cstheme="minorHAnsi"/>
        </w:rPr>
        <w:t xml:space="preserve">om a campaign hub to a storytelling/interactive infographic. </w:t>
      </w:r>
    </w:p>
    <w:p w14:paraId="746231AB" w14:textId="77777777" w:rsidR="00F31378" w:rsidRDefault="00F31378" w:rsidP="00F31378">
      <w:pPr>
        <w:rPr>
          <w:rFonts w:asciiTheme="minorHAnsi" w:hAnsiTheme="minorHAnsi" w:cstheme="minorHAnsi"/>
          <w:b/>
        </w:rPr>
      </w:pPr>
    </w:p>
    <w:p w14:paraId="7618666D" w14:textId="621B9B6F" w:rsidR="00F31378" w:rsidRDefault="00F31378" w:rsidP="00F31378">
      <w:pPr>
        <w:rPr>
          <w:rFonts w:asciiTheme="minorHAnsi" w:hAnsiTheme="minorHAnsi" w:cstheme="minorHAnsi"/>
        </w:rPr>
      </w:pPr>
      <w:r w:rsidRPr="00154FBB">
        <w:rPr>
          <w:rFonts w:asciiTheme="minorHAnsi" w:hAnsiTheme="minorHAnsi" w:cstheme="minorHAnsi"/>
        </w:rPr>
        <w:t>A</w:t>
      </w:r>
      <w:ins w:id="1" w:author="Microsoft Office User" w:date="2020-02-26T11:19:00Z">
        <w:r w:rsidR="007E2867">
          <w:rPr>
            <w:rFonts w:asciiTheme="minorHAnsi" w:hAnsiTheme="minorHAnsi" w:cstheme="minorHAnsi"/>
          </w:rPr>
          <w:t xml:space="preserve">n </w:t>
        </w:r>
      </w:ins>
      <w:del w:id="2" w:author="Microsoft Office User" w:date="2020-02-26T11:19:00Z">
        <w:r w:rsidRPr="00154FBB" w:rsidDel="007E2867">
          <w:rPr>
            <w:rFonts w:asciiTheme="minorHAnsi" w:hAnsiTheme="minorHAnsi" w:cstheme="minorHAnsi"/>
          </w:rPr>
          <w:delText xml:space="preserve"> sort of </w:delText>
        </w:r>
      </w:del>
      <w:r w:rsidRPr="00154FBB">
        <w:rPr>
          <w:rFonts w:asciiTheme="minorHAnsi" w:hAnsiTheme="minorHAnsi" w:cstheme="minorHAnsi"/>
        </w:rPr>
        <w:t xml:space="preserve">interactive infographic where different types of content </w:t>
      </w:r>
      <w:r>
        <w:rPr>
          <w:rFonts w:asciiTheme="minorHAnsi" w:hAnsiTheme="minorHAnsi" w:cstheme="minorHAnsi"/>
        </w:rPr>
        <w:t>can</w:t>
      </w:r>
      <w:r w:rsidRPr="00154FBB">
        <w:rPr>
          <w:rFonts w:asciiTheme="minorHAnsi" w:hAnsiTheme="minorHAnsi" w:cstheme="minorHAnsi"/>
        </w:rPr>
        <w:t xml:space="preserve"> be integrated and created ad hoc seems to be the best</w:t>
      </w:r>
      <w:r>
        <w:rPr>
          <w:rFonts w:asciiTheme="minorHAnsi" w:hAnsiTheme="minorHAnsi" w:cstheme="minorHAnsi"/>
        </w:rPr>
        <w:t xml:space="preserve"> solution according to the needs outlined above. </w:t>
      </w:r>
    </w:p>
    <w:p w14:paraId="211E66CD" w14:textId="77777777" w:rsidR="00F31378" w:rsidRPr="00154FBB" w:rsidRDefault="00F31378" w:rsidP="00F31378">
      <w:pPr>
        <w:rPr>
          <w:rFonts w:asciiTheme="minorHAnsi" w:hAnsiTheme="minorHAnsi" w:cstheme="minorHAnsi"/>
        </w:rPr>
      </w:pPr>
      <w:r w:rsidRPr="00154FBB">
        <w:rPr>
          <w:rFonts w:asciiTheme="minorHAnsi" w:hAnsiTheme="minorHAnsi" w:cstheme="minorHAnsi"/>
        </w:rPr>
        <w:t>In other words, there is no real need for a tool to create this kind of products, but rather a dedicated team</w:t>
      </w:r>
      <w:r>
        <w:rPr>
          <w:rFonts w:asciiTheme="minorHAnsi" w:hAnsiTheme="minorHAnsi" w:cstheme="minorHAnsi"/>
        </w:rPr>
        <w:t xml:space="preserve"> and appropriate</w:t>
      </w:r>
      <w:r w:rsidRPr="00154FBB">
        <w:rPr>
          <w:rFonts w:asciiTheme="minorHAnsi" w:hAnsiTheme="minorHAnsi" w:cstheme="minorHAnsi"/>
        </w:rPr>
        <w:t xml:space="preserve"> workflow</w:t>
      </w:r>
      <w:r>
        <w:rPr>
          <w:rFonts w:asciiTheme="minorHAnsi" w:hAnsiTheme="minorHAnsi" w:cstheme="minorHAnsi"/>
        </w:rPr>
        <w:t xml:space="preserve">s. </w:t>
      </w:r>
    </w:p>
    <w:p w14:paraId="265A7C0C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7855AD53" w14:textId="77777777" w:rsidR="00F31378" w:rsidRDefault="00F31378" w:rsidP="00F313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few arguments to consider:</w:t>
      </w:r>
    </w:p>
    <w:p w14:paraId="09E7489C" w14:textId="0468F8FE" w:rsidR="00F31378" w:rsidRDefault="00F31378" w:rsidP="00F31378">
      <w:pPr>
        <w:pStyle w:val="ListParagraph"/>
        <w:numPr>
          <w:ilvl w:val="0"/>
          <w:numId w:val="1"/>
        </w:numPr>
        <w:rPr>
          <w:ins w:id="3" w:author="Microsoft Office User" w:date="2020-02-26T11:22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narrative of each campaign will require different creative priorities and a tool will always limit the creative possibilities</w:t>
      </w:r>
    </w:p>
    <w:p w14:paraId="4A24D574" w14:textId="532D3045" w:rsidR="005F7D8B" w:rsidRDefault="005F7D8B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ins w:id="4" w:author="Microsoft Office User" w:date="2020-02-26T11:22:00Z">
        <w:r>
          <w:rPr>
            <w:rFonts w:asciiTheme="minorHAnsi" w:hAnsiTheme="minorHAnsi" w:cstheme="minorHAnsi"/>
          </w:rPr>
          <w:t>The workflow and validation process have to b</w:t>
        </w:r>
      </w:ins>
      <w:ins w:id="5" w:author="Microsoft Office User" w:date="2020-02-26T11:23:00Z">
        <w:r>
          <w:rPr>
            <w:rFonts w:asciiTheme="minorHAnsi" w:hAnsiTheme="minorHAnsi" w:cstheme="minorHAnsi"/>
          </w:rPr>
          <w:t>e agreed ahead of the start of the production</w:t>
        </w:r>
      </w:ins>
    </w:p>
    <w:p w14:paraId="08D93B1A" w14:textId="77777777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manual, </w:t>
      </w:r>
      <w:commentRangeStart w:id="6"/>
      <w:r>
        <w:rPr>
          <w:rFonts w:asciiTheme="minorHAnsi" w:hAnsiTheme="minorHAnsi" w:cstheme="minorHAnsi"/>
        </w:rPr>
        <w:t xml:space="preserve">from scratch </w:t>
      </w:r>
      <w:commentRangeEnd w:id="6"/>
      <w:r w:rsidR="00710E25">
        <w:rPr>
          <w:rStyle w:val="CommentReference"/>
        </w:rPr>
        <w:commentReference w:id="6"/>
      </w:r>
      <w:r>
        <w:rPr>
          <w:rFonts w:asciiTheme="minorHAnsi" w:hAnsiTheme="minorHAnsi" w:cstheme="minorHAnsi"/>
        </w:rPr>
        <w:t>and ad hoc creation of this type of products will allow all the flexibility needed to foster creativity</w:t>
      </w:r>
    </w:p>
    <w:p w14:paraId="10BD114A" w14:textId="2BB51E04" w:rsidR="00F31378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terms of resources/timing, the </w:t>
      </w:r>
      <w:ins w:id="7" w:author="Microsoft Office User" w:date="2020-02-26T11:21:00Z">
        <w:r w:rsidR="007E2867">
          <w:rPr>
            <w:rFonts w:asciiTheme="minorHAnsi" w:hAnsiTheme="minorHAnsi" w:cstheme="minorHAnsi"/>
          </w:rPr>
          <w:t>dedicated</w:t>
        </w:r>
      </w:ins>
      <w:commentRangeStart w:id="8"/>
      <w:del w:id="9" w:author="Microsoft Office User" w:date="2020-02-26T11:21:00Z">
        <w:r w:rsidDel="007E2867">
          <w:rPr>
            <w:rFonts w:asciiTheme="minorHAnsi" w:hAnsiTheme="minorHAnsi" w:cstheme="minorHAnsi"/>
          </w:rPr>
          <w:delText>current</w:delText>
        </w:r>
      </w:del>
      <w:r>
        <w:rPr>
          <w:rFonts w:asciiTheme="minorHAnsi" w:hAnsiTheme="minorHAnsi" w:cstheme="minorHAnsi"/>
        </w:rPr>
        <w:t xml:space="preserve"> team</w:t>
      </w:r>
      <w:commentRangeEnd w:id="8"/>
      <w:r>
        <w:rPr>
          <w:rStyle w:val="CommentReference"/>
        </w:rPr>
        <w:commentReference w:id="8"/>
      </w:r>
      <w:r>
        <w:rPr>
          <w:rFonts w:asciiTheme="minorHAnsi" w:hAnsiTheme="minorHAnsi" w:cstheme="minorHAnsi"/>
        </w:rPr>
        <w:t xml:space="preserve"> will need </w:t>
      </w:r>
      <w:commentRangeStart w:id="10"/>
      <w:r>
        <w:rPr>
          <w:rFonts w:asciiTheme="minorHAnsi" w:hAnsiTheme="minorHAnsi" w:cstheme="minorHAnsi"/>
        </w:rPr>
        <w:t>one month to create the English version</w:t>
      </w:r>
      <w:ins w:id="11" w:author="Microsoft Office User" w:date="2020-02-26T11:24:00Z">
        <w:r w:rsidR="005F7D8B">
          <w:rPr>
            <w:rFonts w:asciiTheme="minorHAnsi" w:hAnsiTheme="minorHAnsi" w:cstheme="minorHAnsi"/>
          </w:rPr>
          <w:t xml:space="preserve"> after the validation of the concept.</w:t>
        </w:r>
      </w:ins>
      <w:bookmarkStart w:id="12" w:name="_GoBack"/>
      <w:bookmarkEnd w:id="12"/>
      <w:r>
        <w:rPr>
          <w:rFonts w:asciiTheme="minorHAnsi" w:hAnsiTheme="minorHAnsi" w:cstheme="minorHAnsi"/>
        </w:rPr>
        <w:t xml:space="preserve">. </w:t>
      </w:r>
      <w:commentRangeEnd w:id="10"/>
      <w:r>
        <w:rPr>
          <w:rStyle w:val="CommentReference"/>
        </w:rPr>
        <w:commentReference w:id="10"/>
      </w:r>
    </w:p>
    <w:p w14:paraId="404D0A3E" w14:textId="1AC435F5" w:rsidR="00F31378" w:rsidRPr="00154FBB" w:rsidRDefault="00F31378" w:rsidP="00F313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SEO, this kind of product could benefit from being either stand-alone or</w:t>
      </w:r>
      <w:r w:rsidRPr="00154FBB">
        <w:rPr>
          <w:rFonts w:asciiTheme="minorHAnsi" w:hAnsiTheme="minorHAnsi" w:cstheme="minorHAnsi"/>
        </w:rPr>
        <w:t xml:space="preserve"> integrated</w:t>
      </w:r>
      <w:r w:rsidR="00FA1F60">
        <w:rPr>
          <w:rFonts w:asciiTheme="minorHAnsi" w:hAnsiTheme="minorHAnsi" w:cstheme="minorHAnsi"/>
        </w:rPr>
        <w:t xml:space="preserve"> as part of an existing website</w:t>
      </w:r>
    </w:p>
    <w:p w14:paraId="668EB580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0BD5EC8F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28E0E37F" w14:textId="77777777" w:rsidR="00F31378" w:rsidRDefault="00F31378" w:rsidP="00F31378">
      <w:pPr>
        <w:rPr>
          <w:rFonts w:asciiTheme="minorHAnsi" w:hAnsiTheme="minorHAnsi" w:cstheme="minorHAnsi"/>
        </w:rPr>
      </w:pPr>
    </w:p>
    <w:p w14:paraId="568445CB" w14:textId="77777777" w:rsidR="00F31378" w:rsidRPr="00B23C5F" w:rsidRDefault="00F31378" w:rsidP="00F31378">
      <w:pPr>
        <w:rPr>
          <w:rFonts w:asciiTheme="minorHAnsi" w:hAnsiTheme="minorHAnsi" w:cstheme="minorHAnsi"/>
          <w:b/>
        </w:rPr>
      </w:pPr>
    </w:p>
    <w:p w14:paraId="2B76619A" w14:textId="77777777" w:rsidR="008765BE" w:rsidRDefault="008765BE"/>
    <w:sectPr w:rsidR="0087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BORQUE SIERRA Julia" w:date="2020-02-21T14:05:00Z" w:initials="BSJ">
    <w:p w14:paraId="77E5E736" w14:textId="47D569BA" w:rsidR="00710E25" w:rsidRDefault="00710E25" w:rsidP="00710E25">
      <w:r>
        <w:rPr>
          <w:rStyle w:val="CommentReference"/>
        </w:rPr>
        <w:annotationRef/>
      </w:r>
      <w:r>
        <w:t xml:space="preserve">are we sure </w:t>
      </w:r>
      <w:r w:rsidR="00876655">
        <w:t>this is a feasible option</w:t>
      </w:r>
      <w:r>
        <w:t xml:space="preserve"> in terms of</w:t>
      </w:r>
      <w:r w:rsidR="00876655">
        <w:t xml:space="preserve"> timing,</w:t>
      </w:r>
      <w:r>
        <w:t xml:space="preserve"> resources, etc.? </w:t>
      </w:r>
      <w:r w:rsidR="00876655">
        <w:t>Shouldn´t we</w:t>
      </w:r>
      <w:r>
        <w:t xml:space="preserve"> aim at pushing for </w:t>
      </w:r>
      <w:r>
        <w:rPr>
          <w:rFonts w:eastAsia="Times New Roman"/>
        </w:rPr>
        <w:t>reusable components that could be built / extracted (timeline, effects, multilingual support) and be used as building blocks</w:t>
      </w:r>
      <w:r w:rsidR="00876655">
        <w:rPr>
          <w:rFonts w:eastAsia="Times New Roman"/>
        </w:rPr>
        <w:t xml:space="preserve"> on the story?</w:t>
      </w:r>
    </w:p>
  </w:comment>
  <w:comment w:id="8" w:author="BORQUE SIERRA Julia" w:date="2020-02-20T14:36:00Z" w:initials="BSJ">
    <w:p w14:paraId="65875599" w14:textId="77777777" w:rsidR="00F31378" w:rsidRDefault="00F31378" w:rsidP="00F31378">
      <w:pPr>
        <w:pStyle w:val="CommentText"/>
      </w:pPr>
      <w:r>
        <w:rPr>
          <w:rStyle w:val="CommentReference"/>
        </w:rPr>
        <w:annotationRef/>
      </w:r>
      <w:r>
        <w:t>@Fred, Myriam, please could you specify here who will be responsible for?</w:t>
      </w:r>
    </w:p>
  </w:comment>
  <w:comment w:id="10" w:author="BORQUE SIERRA Julia" w:date="2020-02-20T11:26:00Z" w:initials="BSJ">
    <w:p w14:paraId="13EBB037" w14:textId="77777777" w:rsidR="00F31378" w:rsidRDefault="00F31378" w:rsidP="00F31378">
      <w:pPr>
        <w:pStyle w:val="CommentText"/>
      </w:pPr>
      <w:r>
        <w:rPr>
          <w:rStyle w:val="CommentReference"/>
        </w:rPr>
        <w:annotationRef/>
      </w:r>
      <w:r>
        <w:t>@Fred, Myriam, I think you should add something for the timeframe needed for all languages and who will be in charge of it. I imagine is your team, but I let you add it ;)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E5E736" w15:done="0"/>
  <w15:commentEx w15:paraId="65875599" w15:done="0"/>
  <w15:commentEx w15:paraId="13EBB0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E5E736" w16cid:durableId="2200D0DC"/>
  <w16cid:commentId w16cid:paraId="65875599" w16cid:durableId="2200D0DD"/>
  <w16cid:commentId w16cid:paraId="13EBB037" w16cid:durableId="2200D0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9EB"/>
    <w:multiLevelType w:val="hybridMultilevel"/>
    <w:tmpl w:val="2D00CFEE"/>
    <w:lvl w:ilvl="0" w:tplc="D8024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024B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340D"/>
    <w:multiLevelType w:val="hybridMultilevel"/>
    <w:tmpl w:val="C49AEA5A"/>
    <w:lvl w:ilvl="0" w:tplc="D8024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BORQUE SIERRA Julia">
    <w15:presenceInfo w15:providerId="None" w15:userId="BORQUE SIERRA J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78"/>
    <w:rsid w:val="005613F8"/>
    <w:rsid w:val="005762E3"/>
    <w:rsid w:val="005F7D8B"/>
    <w:rsid w:val="00710E25"/>
    <w:rsid w:val="007E2867"/>
    <w:rsid w:val="008765BE"/>
    <w:rsid w:val="00876655"/>
    <w:rsid w:val="00F3137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84ADC"/>
  <w15:chartTrackingRefBased/>
  <w15:docId w15:val="{63700BEB-377E-4233-987C-B5D970DA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2E3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2E3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E3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E3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E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E3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E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E3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E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E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E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62E3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2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3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762E3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E3"/>
    <w:rPr>
      <w:b/>
      <w:bCs/>
    </w:rPr>
  </w:style>
  <w:style w:type="character" w:styleId="Emphasis">
    <w:name w:val="Emphasis"/>
    <w:basedOn w:val="DefaultParagraphFont"/>
    <w:uiPriority w:val="20"/>
    <w:qFormat/>
    <w:rsid w:val="005762E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62E3"/>
    <w:rPr>
      <w:szCs w:val="32"/>
    </w:rPr>
  </w:style>
  <w:style w:type="paragraph" w:styleId="ListParagraph">
    <w:name w:val="List Paragraph"/>
    <w:basedOn w:val="Normal"/>
    <w:uiPriority w:val="34"/>
    <w:qFormat/>
    <w:rsid w:val="005762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2E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2E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3"/>
    <w:rPr>
      <w:b/>
      <w:i/>
      <w:sz w:val="24"/>
    </w:rPr>
  </w:style>
  <w:style w:type="character" w:styleId="SubtleEmphasis">
    <w:name w:val="Subtle Emphasis"/>
    <w:uiPriority w:val="19"/>
    <w:qFormat/>
    <w:rsid w:val="005762E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62E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2E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2E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2E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E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31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7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3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7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2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BORQUE SIERRA Julia</dc:creator>
  <cp:keywords/>
  <dc:description/>
  <cp:lastModifiedBy>Microsoft Office User</cp:lastModifiedBy>
  <cp:revision>3</cp:revision>
  <dcterms:created xsi:type="dcterms:W3CDTF">2020-02-26T10:18:00Z</dcterms:created>
  <dcterms:modified xsi:type="dcterms:W3CDTF">2020-02-26T10:25:00Z</dcterms:modified>
</cp:coreProperties>
</file>